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bookmarkStart w:colFirst="0" w:colLast="0" w:name="_1siq4ze7w4l8" w:id="0"/>
      <w:bookmarkEnd w:id="0"/>
      <w:r w:rsidDel="00000000" w:rsidR="00000000" w:rsidRPr="00000000">
        <w:rPr>
          <w:rtl w:val="0"/>
        </w:rPr>
        <w:t xml:space="preserve">Problem Title: Sexual Harassment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Sexual harassment in Bangladesh is so intensive, so pervasive and so overwhelming that young girls are committing suicide to escape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study by BNWLA shows 91% of the girls aged 10-18 years have experienced sexual harassment. It does not matter whether females/girls at work, in school, on the street, they in Bangladesh are often groped, flashed, taunted, rubbed, beaten and raped. Total number of reported victims from violence against women from January to September 2014 alone is 210. Studies show that due to social oppression and fear of retaliation the reported number is far less than the real number. This is a silent but awful crime. Due to social stigma and lack of awareness, the victims of this crime do not raise their voice against it. But sexual harassment happens to be such a debilitating crime which eats up the very core of a human being. It hurts her dignity, makes her feel powerless, helpless and often she may think herself responsible and deserving of such treatment. The Department of Women Affairs need a solution where victims of sexual harassment </w:t>
      </w:r>
      <w:r w:rsidDel="00000000" w:rsidR="00000000" w:rsidRPr="00000000">
        <w:rPr>
          <w:color w:val="9900ff"/>
          <w:rtl w:val="0"/>
        </w:rPr>
        <w:t xml:space="preserve">can safely report the crimes committed against them</w:t>
      </w:r>
      <w:r w:rsidDel="00000000" w:rsidR="00000000" w:rsidRPr="00000000">
        <w:rPr>
          <w:rtl w:val="0"/>
        </w:rPr>
        <w:t xml:space="preserve">, they also welcome solutions that can ensure </w:t>
      </w:r>
      <w:r w:rsidDel="00000000" w:rsidR="00000000" w:rsidRPr="00000000">
        <w:rPr>
          <w:color w:val="9900ff"/>
          <w:rtl w:val="0"/>
        </w:rPr>
        <w:t xml:space="preserve">personal safety</w:t>
      </w:r>
      <w:r w:rsidDel="00000000" w:rsidR="00000000" w:rsidRPr="00000000">
        <w:rPr>
          <w:rtl w:val="0"/>
        </w:rPr>
        <w:t xml:space="preserve">, </w:t>
      </w:r>
      <w:r w:rsidDel="00000000" w:rsidR="00000000" w:rsidRPr="00000000">
        <w:rPr>
          <w:color w:val="9900ff"/>
          <w:rtl w:val="0"/>
        </w:rPr>
        <w:t xml:space="preserve">connects women to safety networks</w:t>
      </w:r>
      <w:r w:rsidDel="00000000" w:rsidR="00000000" w:rsidRPr="00000000">
        <w:rPr>
          <w:rtl w:val="0"/>
        </w:rPr>
        <w:t xml:space="preserve">, </w:t>
      </w:r>
      <w:r w:rsidDel="00000000" w:rsidR="00000000" w:rsidRPr="00000000">
        <w:rPr>
          <w:color w:val="9900ff"/>
          <w:rtl w:val="0"/>
        </w:rPr>
        <w:t xml:space="preserve">crowd sourced complain system</w:t>
      </w:r>
      <w:r w:rsidDel="00000000" w:rsidR="00000000" w:rsidRPr="00000000">
        <w:rPr>
          <w:rtl w:val="0"/>
        </w:rPr>
        <w:t xml:space="preserve"> and can </w:t>
      </w:r>
      <w:r w:rsidDel="00000000" w:rsidR="00000000" w:rsidRPr="00000000">
        <w:rPr>
          <w:color w:val="9900ff"/>
          <w:rtl w:val="0"/>
        </w:rPr>
        <w:t xml:space="preserve">raise awareness for violence against women</w:t>
      </w:r>
      <w:r w:rsidDel="00000000" w:rsidR="00000000" w:rsidRPr="00000000">
        <w:rPr>
          <w:rtl w:val="0"/>
        </w:rPr>
        <w:t xml:space="preserve">. The office concerning this problem statement is the Department of Women Affairs under the Ministry of Women and Children Affairs You can solve a part of the problem stated, combine various solutions into one or create a completely new innovative solution to the problems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b w:val="1"/>
        </w:rPr>
      </w:pPr>
      <w:bookmarkStart w:colFirst="0" w:colLast="0" w:name="_z0horntie7uh" w:id="1"/>
      <w:bookmarkEnd w:id="1"/>
      <w:r w:rsidDel="00000000" w:rsidR="00000000" w:rsidRPr="00000000">
        <w:rPr>
          <w:b w:val="1"/>
          <w:rtl w:val="0"/>
        </w:rPr>
        <w:t xml:space="preserve">Our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solution combine of Mobile App &amp; Web Application. We are after 6 main idea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ckdclo6ndclh" w:id="2"/>
      <w:bookmarkEnd w:id="2"/>
      <w:r w:rsidDel="00000000" w:rsidR="00000000" w:rsidRPr="00000000">
        <w:rPr>
          <w:rtl w:val="0"/>
        </w:rPr>
        <w:t xml:space="preserve">1. Anonymous yet authenticated identification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to design an authentication/identification system so reporter will be anonymous in the network &amp; communication but higher applicable authority will able to know her identity so can provide support.</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vf4jne3vzbtl" w:id="3"/>
      <w:bookmarkEnd w:id="3"/>
      <w:r w:rsidDel="00000000" w:rsidR="00000000" w:rsidRPr="00000000">
        <w:rPr>
          <w:rtl w:val="0"/>
        </w:rPr>
        <w:t xml:space="preserve">2. Report crime (to applicable higher authority)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simple message-based system where women can report a crime / harassment she experienced to the applicable authority.</w:t>
      </w:r>
      <w:ins w:author="Deleted user" w:id="0" w:date="2014-11-25T10:22:29Z">
        <w:commentRangeStart w:id="0"/>
        <w:r w:rsidDel="00000000" w:rsidR="00000000" w:rsidRPr="00000000">
          <w:rPr>
            <w:rtl w:val="0"/>
          </w:rPr>
          <w:t xml:space="preserve"> SMS</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bookmarkStart w:colFirst="0" w:colLast="0" w:name="_jya4r5kz2vwr" w:id="4"/>
      <w:bookmarkEnd w:id="4"/>
      <w:r w:rsidDel="00000000" w:rsidR="00000000" w:rsidRPr="00000000">
        <w:rPr>
          <w:rtl w:val="0"/>
        </w:rPr>
        <w:t xml:space="preserve">3. Crowd sourced Map/Area reporting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map, one can point a location where she were victim of eve-teasing or harassment. We can mark regular reported location zone as RED or something like that.</w:t>
      </w:r>
      <w:ins w:author="Deleted user" w:id="1" w:date="2014-11-25T10:28:38Z">
        <w:commentRangeStart w:id="1"/>
        <w:r w:rsidDel="00000000" w:rsidR="00000000" w:rsidRPr="00000000">
          <w:rPr>
            <w:rtl w:val="0"/>
          </w:rPr>
          <w:t xml:space="preserve"> hitmap</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maeqyesj6dpo" w:id="5"/>
      <w:bookmarkEnd w:id="5"/>
      <w:r w:rsidDel="00000000" w:rsidR="00000000" w:rsidRPr="00000000">
        <w:rPr>
          <w:rtl w:val="0"/>
        </w:rPr>
        <w:t xml:space="preserve">4. Ask for Counseling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can ask for counseling/advice to trained counselor hiding her identity</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8mrghsli292m" w:id="6"/>
      <w:bookmarkEnd w:id="6"/>
      <w:r w:rsidDel="00000000" w:rsidR="00000000" w:rsidRPr="00000000">
        <w:rPr>
          <w:rtl w:val="0"/>
        </w:rPr>
        <w:t xml:space="preserve">5. One click Urgent Help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vulnerable situation, one can ask for help by clicking a button (call+sms+location information will go directly to preset persons)</w:t>
      </w:r>
      <w:ins w:author="Deleted user" w:id="2" w:date="2014-11-25T10:14:34Z">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  NFC TAG </w:t>
        </w:r>
      </w:ins>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wqwpdht4tbjk" w:id="7"/>
      <w:bookmarkEnd w:id="7"/>
      <w:r w:rsidDel="00000000" w:rsidR="00000000" w:rsidRPr="00000000">
        <w:rPr>
          <w:rtl w:val="0"/>
        </w:rPr>
        <w:t xml:space="preserve">6. Raise Awareness / Share experience through safe &amp; secure network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ns w:author="Deleted user" w:id="3" w:date="2014-11-25T10:12:17Z"/>
        </w:rPr>
      </w:pPr>
      <w:r w:rsidDel="00000000" w:rsidR="00000000" w:rsidRPr="00000000">
        <w:rPr>
          <w:rtl w:val="0"/>
        </w:rPr>
        <w:t xml:space="preserve">This will be like a community where women can discuss between them in various issue / raise awareness against common problems they faced regularly.</w:t>
      </w:r>
      <w:ins w:author="Deleted user" w:id="3" w:date="2014-11-25T10:12:17Z">
        <w:commentRangeStart w:id="14"/>
        <w:r w:rsidDel="00000000" w:rsidR="00000000" w:rsidRPr="00000000">
          <w:rPr>
            <w:rtl w:val="0"/>
          </w:rPr>
          <w:t xml:space="preserve"> Awareness portal</w:t>
        </w:r>
      </w:ins>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ins w:author="Deleted user" w:id="3" w:date="2014-11-25T10:12:17Z">
        <w:r w:rsidDel="00000000" w:rsidR="00000000" w:rsidRPr="00000000">
          <w:rPr>
            <w:rtl w:val="0"/>
          </w:rPr>
          <w:t xml:space="preserve"> </w:t>
        </w:r>
      </w:ins>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uocghg2k325i" w:id="8"/>
      <w:bookmarkEnd w:id="8"/>
      <w:r w:rsidDel="00000000" w:rsidR="00000000" w:rsidRPr="00000000">
        <w:rPr>
          <w:rtl w:val="0"/>
        </w:rPr>
        <w:t xml:space="preserve">Our tools &amp; Technology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our progress, we will use Trello.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w:t>
      </w:r>
      <w:hyperlink r:id="rId7">
        <w:r w:rsidDel="00000000" w:rsidR="00000000" w:rsidRPr="00000000">
          <w:rPr>
            <w:color w:val="1155cc"/>
            <w:u w:val="single"/>
            <w:rtl w:val="0"/>
          </w:rPr>
          <w:t xml:space="preserve">https://trello.com/b/CaaUkPcD</w:t>
        </w:r>
      </w:hyperlink>
      <w:r w:rsidDel="00000000" w:rsidR="00000000" w:rsidRPr="00000000">
        <w:rPr>
          <w:rtl w:val="0"/>
        </w:rPr>
        <w:t xml:space="preserve"> </w:t>
      </w:r>
      <w:r w:rsidDel="00000000" w:rsidR="00000000" w:rsidRPr="00000000">
        <w:rPr>
          <w:rtl w:val="0"/>
        </w:rPr>
        <w:t xml:space="preserve">(Ask for permission with email address if have no access on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solution app 'Prottoyee' is designed for females/girls combining various solutions to fight against sexual harassment or violence.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app, one can securely and privately file a complain crime to the authority, ask for emergency help from family members/nearest police station/emergency hotline number, silently track location information in emergency situation, ask for counseling from trained counselors for mental support or advice.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all this, one can also mark an area on map where eve-teasing or harassment happen frequently (crowd-sourced complaint system) so that we mark a specific zone in red indicating potentially vulnerability. Our solution is to create a platform where females/girls can share their experiences &amp; raise awareness against common problems ensuring their privacy. Privacy is the first and utmost priority of our app and user can relay on the fact that her privacy will be preserved and feel free to communicate with the right authority.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2" w:date="2014-11-25T10:20:34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we integrate NFC solution. They may have a nfc TAG in their handbag. Rather than clicking on a button, they will just touch the mobile with the tag which they might attach with ID/Badge</w:t>
      </w:r>
    </w:p>
  </w:comment>
  <w:comment w:author="Deleted user" w:id="3" w:date="2014-11-25T10:24:3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search for the mobile in the bag first, then search for the id, then place the mobile on the NFC tag, adjust placement position in case mobile can't read the tag properly... the list goes on...</w:t>
      </w:r>
    </w:p>
  </w:comment>
  <w:comment w:author="Deleted user" w:id="4" w:date="2014-11-25T10:27:34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mobile, finding the app, finding the button, might have the same scenario. We can have the both option.  Personally, I think it will help to increase the win factor. To convince people like govt. every project requires a wow factor, you know what I mean, This might be a wow factor.</w:t>
      </w:r>
    </w:p>
  </w:comment>
  <w:comment w:author="Deleted user" w:id="5" w:date="2014-11-25T10:52:56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being a wow factor compared to all those hassles - press and hold the volume up button for 5 seconds and boom.</w:t>
      </w:r>
    </w:p>
  </w:comment>
  <w:comment w:author="Deleted user" w:id="6" w:date="2014-11-25T10:54:2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idea! we can keep all 3 options ?</w:t>
      </w:r>
    </w:p>
  </w:comment>
  <w:comment w:author="Deleted user" w:id="7" w:date="2014-11-25T10:59:0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if we've given 2 months.</w:t>
      </w:r>
    </w:p>
  </w:comment>
  <w:comment w:author="Deleted user" w:id="8" w:date="2014-11-25T10:59:11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Guys...we can't just amaze judge by a proposal, but by implementation. NFC is not a easy to implement project I guess.</w:t>
      </w:r>
    </w:p>
  </w:comment>
  <w:comment w:author="Deleted user" w:id="9" w:date="2014-11-25T11:00:02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another 'wow' factor might be a 'voice activated' action... keep googling for feasibility ;)</w:t>
      </w:r>
    </w:p>
  </w:comment>
  <w:comment w:author="Deleted user" w:id="10" w:date="2014-11-25T11:11:4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khub tough hobe na I guess,  pulapain ra kore felse etia dekhlam :P</w:t>
      </w:r>
    </w:p>
  </w:comment>
  <w:comment w:author="Deleted user" w:id="11" w:date="2014-11-25T11:11:5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now 4 options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Deleted user" w:id="12" w:date="2014-11-25T13:56:4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also got a great developer who is dedicated to develop all 4 options. Guess who... ;)</w:t>
      </w:r>
    </w:p>
  </w:comment>
  <w:comment w:author="Deleted user" w:id="13" w:date="2014-11-26T12:13:1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Sharafat Ibn Mollah Mosharraf  :D</w:t>
      </w:r>
    </w:p>
  </w:comment>
  <w:comment w:author="Deleted user" w:id="1" w:date="2014-11-25T10:30:34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earlier, we can make a hitmap for it.</w:t>
      </w:r>
    </w:p>
  </w:comment>
  <w:comment w:author="Deleted user" w:id="0" w:date="2014-11-25T10:23:37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doesn't have android app, she might send a sms to a dedicated number to report</w:t>
      </w:r>
    </w:p>
  </w:comment>
  <w:comment w:author="Deleted user" w:id="14" w:date="2014-11-25T10:13:33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awareness portal with social network ingratiation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b/CaaUk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